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p w:rsidR="008B3EDF" w:rsidRDefault="005339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E0889F0" wp14:editId="68A090E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0581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EDF" w:rsidRDefault="001D5829">
                                  <w:pPr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iOS4Unity</w:t>
                                  </w:r>
                                </w:p>
                                <w:p w:rsidR="008B3EDF" w:rsidRDefault="008B3EDF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933950"/>
                                <a:ext cx="59118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3EDF" w:rsidRDefault="001D5829">
                                  <w:pPr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Easy native iOS from C#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3E0889F0" id="Group 3" o:spid="_x0000_s1026" style="position:absolute;margin-left:0;margin-top:0;width:514.8pt;height:10in;z-index:251662336;mso-width-percent:1100;mso-height-percent:1100;mso-position-horizontal:center;mso-position-horizontal-relative:margin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xnbcEA&#10;AADcAAAADwAAAGRycy9kb3ducmV2LnhtbERPy4rCMBTdC/MP4QruNNWBjlSjyIDgYlCsw+jy0lzb&#10;YnNTmvTh35uFMMvDea+3g6lER40rLSuYzyIQxJnVJecKfi/76RKE88gaK8uk4EkOtpuP0RoTbXs+&#10;U5f6XIQQdgkqKLyvEyldVpBBN7M1ceDutjHoA2xyqRvsQ7ip5CKKYmmw5NBQYE3fBWWPtDUKbvE+&#10;/Tlfffx3Og7Ytr38Oj07pSbjYbcC4Wnw/+K3+6AVfC7D2nAmHAG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cZ23BAAAA3AAAAA8AAAAAAAAAAAAAAAAAmAIAAGRycy9kb3du&#10;cmV2LnhtbFBLBQYAAAAABAAEAPUAAACGAwAAAAA=&#10;" fillcolor="#f05810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8B3EDF" w:rsidRDefault="001D5829">
                            <w:pPr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  <w:t>iOS4Unity</w:t>
                            </w:r>
                          </w:p>
                          <w:p w:rsidR="008B3EDF" w:rsidRDefault="008B3EDF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38;top:49339;width:5911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8B3EDF" w:rsidRDefault="001D5829">
                            <w:pPr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="Segoe UI Semibold" w:hAnsi="Segoe UI Semibold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</w:rPr>
                              <w:t>Easy native iOS from C#</w:t>
                            </w:r>
                          </w:p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1B12A1BE" wp14:editId="34D3A4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9903" cy="3264408"/>
                <wp:effectExtent l="0" t="0" r="381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s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9903" cy="3264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8B3EDF" w:rsidRDefault="008B3EDF"/>
        <w:p w:rsidR="008B3EDF" w:rsidRDefault="008B3EDF"/>
        <w:p w:rsidR="008B3EDF" w:rsidRDefault="008B3EDF"/>
        <w:p w:rsidR="001D5829" w:rsidRDefault="002C7419">
          <w:pPr>
            <w:spacing w:after="70"/>
          </w:pPr>
          <w:r>
            <w:br w:type="page"/>
          </w:r>
        </w:p>
        <w:p w:rsidR="007117AF" w:rsidRDefault="001D5829" w:rsidP="007117AF">
          <w:pPr>
            <w:pStyle w:val="Heading1"/>
          </w:pPr>
          <w:r>
            <w:lastRenderedPageBreak/>
            <w:t>Introduction</w:t>
          </w:r>
        </w:p>
        <w:p w:rsidR="007117AF" w:rsidRDefault="001D5829">
          <w:pPr>
            <w:spacing w:after="70"/>
          </w:pPr>
          <w:proofErr w:type="gramStart"/>
          <w:r>
            <w:t>i</w:t>
          </w:r>
          <w:r w:rsidR="009A1B75">
            <w:t>OS4Unity</w:t>
          </w:r>
          <w:proofErr w:type="gramEnd"/>
          <w:r w:rsidR="009A1B75">
            <w:t xml:space="preserve"> is an easy-to-use </w:t>
          </w:r>
          <w:r>
            <w:t>Un</w:t>
          </w:r>
          <w:r w:rsidR="007117AF">
            <w:t>ity plugin that exposes native iOS APIs to C#</w:t>
          </w:r>
          <w:r w:rsidR="009A1B75">
            <w:t>. The iOS APIs have been C#-</w:t>
          </w:r>
          <w:proofErr w:type="spellStart"/>
          <w:r w:rsidR="009A1B75">
            <w:t>ified</w:t>
          </w:r>
          <w:proofErr w:type="spellEnd"/>
          <w:r w:rsidR="009A1B75">
            <w:t xml:space="preserve"> and not just the method and property names! </w:t>
          </w:r>
          <w:r w:rsidR="00143148">
            <w:t xml:space="preserve">Types such as </w:t>
          </w:r>
          <w:proofErr w:type="spellStart"/>
          <w:r w:rsidR="009A1B75">
            <w:t>NSString</w:t>
          </w:r>
          <w:proofErr w:type="spellEnd"/>
          <w:r w:rsidR="009A1B75">
            <w:t xml:space="preserve"> and </w:t>
          </w:r>
          <w:proofErr w:type="spellStart"/>
          <w:r w:rsidR="009A1B75">
            <w:t>NSNumber</w:t>
          </w:r>
          <w:proofErr w:type="spellEnd"/>
          <w:r w:rsidR="009A1B75">
            <w:t xml:space="preserve"> are automatically converted to </w:t>
          </w:r>
          <w:proofErr w:type="spellStart"/>
          <w:r w:rsidR="009A1B75">
            <w:t>System.String</w:t>
          </w:r>
          <w:proofErr w:type="spellEnd"/>
          <w:r w:rsidR="009A1B75">
            <w:t xml:space="preserve"> and </w:t>
          </w:r>
          <w:proofErr w:type="spellStart"/>
          <w:r w:rsidR="009A1B75">
            <w:t>System.Double</w:t>
          </w:r>
          <w:proofErr w:type="spellEnd"/>
          <w:r w:rsidR="009A1B75">
            <w:t>. Callbacks from Objective-C are exposed by simple C# events. Along with this goodness, iOS4Unity is developed entirely in managed C# code.</w:t>
          </w:r>
        </w:p>
        <w:p w:rsidR="00C124D8" w:rsidRDefault="00C124D8">
          <w:pPr>
            <w:spacing w:after="70"/>
          </w:pPr>
        </w:p>
        <w:p w:rsidR="00C124D8" w:rsidRDefault="00C124D8">
          <w:pPr>
            <w:spacing w:after="70"/>
          </w:pPr>
          <w:r>
            <w:t xml:space="preserve">For complete documentation on the iOS APIs, refer to Apple’s documentation </w:t>
          </w:r>
          <w:hyperlink r:id="rId9" w:history="1">
            <w:r w:rsidRPr="00C124D8">
              <w:rPr>
                <w:rStyle w:val="Hyperlink"/>
              </w:rPr>
              <w:t>here</w:t>
            </w:r>
          </w:hyperlink>
          <w:r>
            <w:t xml:space="preserve">. In most cases, the APIs have been cleaned up for C# so Xamarin’s documentation </w:t>
          </w:r>
          <w:hyperlink r:id="rId10" w:history="1">
            <w:r w:rsidRPr="00C124D8">
              <w:rPr>
                <w:rStyle w:val="Hyperlink"/>
              </w:rPr>
              <w:t>here</w:t>
            </w:r>
          </w:hyperlink>
          <w:r>
            <w:t xml:space="preserve"> will bear a closer resemblance to the types exposed by iOS4Unity.</w:t>
          </w:r>
        </w:p>
        <w:p w:rsidR="007117AF" w:rsidRDefault="007117AF" w:rsidP="007117AF">
          <w:pPr>
            <w:pStyle w:val="Heading1"/>
          </w:pPr>
          <w:r>
            <w:t>How does it work? Should I be scared?</w:t>
          </w:r>
        </w:p>
        <w:p w:rsidR="00C124D8" w:rsidRDefault="003262EC">
          <w:pPr>
            <w:spacing w:after="70"/>
          </w:pPr>
          <w:proofErr w:type="gramStart"/>
          <w:r>
            <w:t>iOS4Unity</w:t>
          </w:r>
          <w:proofErr w:type="gramEnd"/>
          <w:r>
            <w:t xml:space="preserve"> uses</w:t>
          </w:r>
          <w:r w:rsidR="007117AF">
            <w:t xml:space="preserve"> p/invoke (platform invoke) to call the</w:t>
          </w:r>
          <w:r>
            <w:t xml:space="preserve"> native</w:t>
          </w:r>
          <w:r w:rsidR="007117AF">
            <w:t xml:space="preserve"> </w:t>
          </w:r>
          <w:hyperlink r:id="rId11" w:history="1">
            <w:r w:rsidR="007117AF" w:rsidRPr="003262EC">
              <w:rPr>
                <w:rStyle w:val="Hyperlink"/>
              </w:rPr>
              <w:t>Object-C runtime functions</w:t>
            </w:r>
          </w:hyperlink>
          <w:r w:rsidR="007117AF">
            <w:t xml:space="preserve"> from C#.</w:t>
          </w:r>
          <w:r w:rsidR="00C124D8">
            <w:t xml:space="preserve"> This is the same technique </w:t>
          </w:r>
          <w:hyperlink r:id="rId12" w:history="1">
            <w:r w:rsidR="00C124D8" w:rsidRPr="00C124D8">
              <w:rPr>
                <w:rStyle w:val="Hyperlink"/>
              </w:rPr>
              <w:t>Xamarin</w:t>
            </w:r>
          </w:hyperlink>
          <w:r w:rsidR="00C124D8">
            <w:t xml:space="preserve"> uses for iOS development in C# (if you’ve heard of it), except iOS4Unity uses a much more stripped down version that is more optimal for game development. Callbacks are setup using Unity’s </w:t>
          </w:r>
          <w:proofErr w:type="spellStart"/>
          <w:r w:rsidR="00C124D8">
            <w:t>MonoPInvokeCallbackAttribute</w:t>
          </w:r>
          <w:proofErr w:type="spellEnd"/>
          <w:r w:rsidR="00C124D8">
            <w:t xml:space="preserve"> and some cleverness to give Objective-C to callback into your C# code that works completely under Unity’s AOT compilation.</w:t>
          </w:r>
        </w:p>
        <w:p w:rsidR="00C124D8" w:rsidRDefault="00C124D8">
          <w:pPr>
            <w:spacing w:after="70"/>
          </w:pPr>
        </w:p>
        <w:p w:rsidR="008A559C" w:rsidRDefault="00C124D8">
          <w:pPr>
            <w:spacing w:after="70"/>
          </w:pPr>
          <w:r>
            <w:t>Next, let’s look at some sample code for a few scenarios.</w:t>
          </w:r>
        </w:p>
        <w:p w:rsidR="008A559C" w:rsidRDefault="008A559C" w:rsidP="008A559C">
          <w:pPr>
            <w:pStyle w:val="Heading1"/>
          </w:pPr>
          <w:r>
            <w:t xml:space="preserve">Getting Unity’s main </w:t>
          </w:r>
          <w:proofErr w:type="spellStart"/>
          <w:r>
            <w:t>UIViewController</w:t>
          </w:r>
          <w:proofErr w:type="spellEnd"/>
        </w:p>
        <w:p w:rsidR="008A559C" w:rsidRDefault="008A559C">
          <w:pPr>
            <w:spacing w:after="70"/>
          </w:pPr>
        </w:p>
        <w:p w:rsidR="008A559C" w:rsidRDefault="008A559C" w:rsidP="008A559C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private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UIViewController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GetUnityController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()</w:t>
          </w:r>
        </w:p>
        <w:p w:rsidR="008A559C" w:rsidRDefault="008A559C" w:rsidP="008A559C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{</w:t>
          </w:r>
        </w:p>
        <w:p w:rsidR="008A559C" w:rsidRDefault="008A559C" w:rsidP="008A559C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ab/>
          </w:r>
          <w:proofErr w:type="gramStart"/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</w:rPr>
            <w:t>return</w:t>
          </w:r>
          <w:proofErr w:type="gram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 xml:space="preserve"> </w:t>
          </w:r>
          <w:proofErr w:type="spellStart"/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</w:rPr>
            <w:t>UIApplication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.SharedApplication.KeyWindow.RootViewController</w:t>
          </w:r>
          <w:proofErr w:type="spellEnd"/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;</w:t>
          </w:r>
        </w:p>
        <w:p w:rsidR="008B3EDF" w:rsidRDefault="008A559C" w:rsidP="008A559C">
          <w:pPr>
            <w:spacing w:after="70"/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</w:rPr>
            <w:t>}</w:t>
          </w:r>
        </w:p>
      </w:sdtContent>
    </w:sdt>
    <w:p w:rsidR="008B3EDF" w:rsidRDefault="006C283F" w:rsidP="008A559C">
      <w:pPr>
        <w:pStyle w:val="Heading1"/>
      </w:pPr>
      <w:r>
        <w:t xml:space="preserve">Display a </w:t>
      </w:r>
      <w:proofErr w:type="spellStart"/>
      <w:r w:rsidR="001D5829">
        <w:t>UIAlertView</w:t>
      </w:r>
      <w:proofErr w:type="spellEnd"/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Live_layout_and"/>
      <w:bookmarkEnd w:id="0"/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UIAlertView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alertView.AddButton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alertView.AddButton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"Option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"This is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UIAlertView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alertView.Clicked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(sender, e) =&gt; 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 {0} clicked!"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option));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alertView.Dismissed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(sender, e) =&gt; 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"Dismissed"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3EDF" w:rsidRDefault="008A559C" w:rsidP="008A559C">
      <w:pPr>
        <w:pStyle w:val="Instructions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alertView.Show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3EDF" w:rsidRDefault="006C283F" w:rsidP="008A559C">
      <w:pPr>
        <w:pStyle w:val="Heading1"/>
      </w:pPr>
      <w:r>
        <w:t xml:space="preserve">Display a </w:t>
      </w:r>
      <w:proofErr w:type="spellStart"/>
      <w:r w:rsidR="001D5829">
        <w:t>UIActionSheet</w:t>
      </w:r>
      <w:proofErr w:type="spellEnd"/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actionSheet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UIActionSheet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actionSheet.AddButton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"Option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actionSheet.AddButton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"Option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actionSheet.Title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actionSheet.Clicked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(sender, e) =&gt; 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 {0} clicked!"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option));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actionSheet.Dismissed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(sender, e) =&gt; 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"Dismissed"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A559C" w:rsidRDefault="008A559C" w:rsidP="008A5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2CDE" w:rsidRDefault="00A12CDE" w:rsidP="00A12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GetUnityController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12CDE" w:rsidRPr="00A12CDE" w:rsidRDefault="00A12CDE" w:rsidP="008A559C">
      <w:pPr>
        <w:rPr>
          <w:rStyle w:val="Hyperlink"/>
          <w:rFonts w:ascii="Consolas" w:hAnsi="Consolas" w:cs="Consolas"/>
          <w:color w:val="000000"/>
          <w:sz w:val="19"/>
          <w:szCs w:val="19"/>
          <w:u w:val="non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actionSheet.ShowInView(controller.View)</w:t>
      </w:r>
      <w:bookmarkStart w:id="1" w:name="_GoBack"/>
      <w:bookmarkEnd w:id="1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83F" w:rsidRDefault="006C283F" w:rsidP="006C283F">
      <w:pPr>
        <w:pStyle w:val="Heading1"/>
      </w:pPr>
      <w:r>
        <w:t>Open a URL in Safari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.SharedApplication.OpenUrl(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"http://www.google.com"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3EDF" w:rsidRDefault="006C283F" w:rsidP="006C283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83F" w:rsidRDefault="006C283F" w:rsidP="006C283F">
      <w:pPr>
        <w:pStyle w:val="Heading1"/>
      </w:pPr>
      <w:r>
        <w:lastRenderedPageBreak/>
        <w:t>(Advanced) Bind a Third-Party Library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</w:pPr>
      <w:r>
        <w:t xml:space="preserve">First, add the Objective-C library to your Unity project under Assets/Plugins/iOS. Next, you will need to review the Objective-C header files to translate the Objective-C classes to something that C# can understand. Here is a quick example of the </w:t>
      </w:r>
      <w:proofErr w:type="spellStart"/>
      <w:r>
        <w:t>UIAlertView</w:t>
      </w:r>
      <w:proofErr w:type="spellEnd"/>
      <w:r>
        <w:t xml:space="preserve"> class, and usage of iOS4Unity’s </w:t>
      </w:r>
      <w:proofErr w:type="spellStart"/>
      <w:r>
        <w:t>ObjC</w:t>
      </w:r>
      <w:proofErr w:type="spellEnd"/>
      <w:r>
        <w:t xml:space="preserve"> and Callback classes for interacting with native code: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UIAlertView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NSObject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UIAlertView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UIAlertView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classHandle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UIAlertView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.MessageSendIntPtr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setDelegate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Handle);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ButtonEventArgs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Clicked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51558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1558" w:rsidRDefault="00651558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651558" w:rsidRDefault="00651558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 w:rsidR="006C283F">
        <w:rPr>
          <w:rFonts w:ascii="Consolas" w:hAnsi="Consolas" w:cs="Consolas"/>
          <w:color w:val="2B91AF"/>
          <w:sz w:val="19"/>
          <w:szCs w:val="19"/>
          <w:highlight w:val="white"/>
        </w:rPr>
        <w:t>Callbacks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.Subscribe</w:t>
      </w:r>
      <w:proofErr w:type="spellEnd"/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6C283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alertView:clickedButtonAtIndex</w:t>
      </w:r>
      <w:proofErr w:type="spellEnd"/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C283F"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6C283F" w:rsidRDefault="00651558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1558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51558" w:rsidRDefault="00651558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651558" w:rsidRDefault="00651558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 w:rsidR="006C283F">
        <w:rPr>
          <w:rFonts w:ascii="Consolas" w:hAnsi="Consolas" w:cs="Consolas"/>
          <w:color w:val="2B91AF"/>
          <w:sz w:val="19"/>
          <w:szCs w:val="19"/>
          <w:highlight w:val="white"/>
        </w:rPr>
        <w:t>Callbacks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.Unsubscribe</w:t>
      </w:r>
      <w:proofErr w:type="spellEnd"/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6C283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alertView:clickedButtonAtIndex</w:t>
      </w:r>
      <w:proofErr w:type="spellEnd"/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6C283F"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C283F" w:rsidRDefault="00651558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Visible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isVisible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setMessage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setTitle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Dismiss(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51558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ObjC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.MessageSend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Handle, </w:t>
      </w:r>
    </w:p>
    <w:p w:rsidR="006C283F" w:rsidRDefault="00651558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dismissWithClickedButtonIndex</w:t>
      </w:r>
      <w:proofErr w:type="gramStart"/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:animated</w:t>
      </w:r>
      <w:proofErr w:type="spellEnd"/>
      <w:proofErr w:type="gramEnd"/>
      <w:r w:rsidR="006C283F"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buttonIndex</w:t>
      </w:r>
      <w:proofErr w:type="spellEnd"/>
      <w:r w:rsidR="006C283F">
        <w:rPr>
          <w:rFonts w:ascii="Consolas" w:hAnsi="Consolas" w:cs="Consolas"/>
          <w:color w:val="000000"/>
          <w:sz w:val="19"/>
          <w:szCs w:val="19"/>
          <w:highlight w:val="white"/>
        </w:rPr>
        <w:t>, animated);</w:t>
      </w:r>
    </w:p>
    <w:p w:rsidR="006C283F" w:rsidRDefault="006C283F" w:rsidP="006C2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B3EDF" w:rsidRDefault="006C283F" w:rsidP="006515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1558" w:rsidRDefault="00651558" w:rsidP="00651558"/>
    <w:p w:rsidR="008B3EDF" w:rsidRDefault="002C7419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36830</wp:posOffset>
                </wp:positionV>
                <wp:extent cx="5486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A8CA7A" id="Straight Connector 9" o:spid="_x0000_s1026" style="position:absolute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0.8pt,2.9pt" to="812.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="008A559C">
        <w:t>Need Help?</w:t>
      </w:r>
    </w:p>
    <w:p w:rsidR="008B3EDF" w:rsidRDefault="008A559C" w:rsidP="008A559C">
      <w:r>
        <w:t>If you are missing a native API, and would like it added to the iOS4Unity component, we are definitely interested in adding it</w:t>
      </w:r>
      <w:r w:rsidR="006C283F">
        <w:t xml:space="preserve"> so everyone has </w:t>
      </w:r>
      <w:r w:rsidR="005339D8">
        <w:t xml:space="preserve">access to </w:t>
      </w:r>
      <w:r w:rsidR="006C283F">
        <w:t>it</w:t>
      </w:r>
      <w:r>
        <w:t xml:space="preserve">. If you have any questions at all feel free to reach out to us at our website </w:t>
      </w:r>
      <w:hyperlink r:id="rId13" w:history="1">
        <w:r w:rsidRPr="008A559C">
          <w:rPr>
            <w:rStyle w:val="Hyperlink"/>
          </w:rPr>
          <w:t>here</w:t>
        </w:r>
      </w:hyperlink>
      <w:r>
        <w:t xml:space="preserve"> or email to </w:t>
      </w:r>
      <w:hyperlink r:id="rId14" w:history="1">
        <w:r w:rsidRPr="000E2925">
          <w:rPr>
            <w:rStyle w:val="Hyperlink"/>
          </w:rPr>
          <w:t>service@hitcents.com</w:t>
        </w:r>
      </w:hyperlink>
      <w:r>
        <w:t xml:space="preserve">. </w:t>
      </w:r>
    </w:p>
    <w:sectPr w:rsidR="008B3ED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A19" w:rsidRDefault="00E64A19">
      <w:pPr>
        <w:spacing w:after="0" w:line="240" w:lineRule="auto"/>
      </w:pPr>
      <w:r>
        <w:separator/>
      </w:r>
    </w:p>
  </w:endnote>
  <w:endnote w:type="continuationSeparator" w:id="0">
    <w:p w:rsidR="00E64A19" w:rsidRDefault="00E64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DF" w:rsidRDefault="002C74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882FBD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A19" w:rsidRDefault="00E64A19">
      <w:pPr>
        <w:spacing w:after="0" w:line="240" w:lineRule="auto"/>
      </w:pPr>
      <w:r>
        <w:separator/>
      </w:r>
    </w:p>
  </w:footnote>
  <w:footnote w:type="continuationSeparator" w:id="0">
    <w:p w:rsidR="00E64A19" w:rsidRDefault="00E64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DF" w:rsidRDefault="002C74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2AC1B0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29"/>
    <w:rsid w:val="0012700C"/>
    <w:rsid w:val="00143148"/>
    <w:rsid w:val="001573CC"/>
    <w:rsid w:val="001D5829"/>
    <w:rsid w:val="002C7419"/>
    <w:rsid w:val="00307700"/>
    <w:rsid w:val="003262EC"/>
    <w:rsid w:val="004048B0"/>
    <w:rsid w:val="005339D8"/>
    <w:rsid w:val="00607902"/>
    <w:rsid w:val="00651558"/>
    <w:rsid w:val="006C283F"/>
    <w:rsid w:val="007117AF"/>
    <w:rsid w:val="00711BD9"/>
    <w:rsid w:val="007131A0"/>
    <w:rsid w:val="008A559C"/>
    <w:rsid w:val="008B3EDF"/>
    <w:rsid w:val="009A1B75"/>
    <w:rsid w:val="00A12CDE"/>
    <w:rsid w:val="00C124D8"/>
    <w:rsid w:val="00E6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link w:val="InstructionsChar"/>
    <w:qFormat/>
    <w:rPr>
      <w:lang w:eastAsia="ja-JP"/>
    </w:rPr>
  </w:style>
  <w:style w:type="character" w:customStyle="1" w:styleId="InstructionsChar">
    <w:name w:val="Instructions Char"/>
    <w:basedOn w:val="DefaultParagraphFont"/>
    <w:link w:val="Instructions"/>
    <w:rPr>
      <w:color w:val="595959" w:themeColor="text1" w:themeTint="A6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UIChar">
    <w:name w:val="UI Char"/>
    <w:basedOn w:val="DefaultParagraphFont"/>
    <w:link w:val="UI"/>
    <w:locked/>
    <w:rPr>
      <w:b/>
    </w:rPr>
  </w:style>
  <w:style w:type="paragraph" w:customStyle="1" w:styleId="UI">
    <w:name w:val="UI"/>
    <w:basedOn w:val="Normal"/>
    <w:link w:val="UIChar"/>
    <w:qFormat/>
    <w:rPr>
      <w:b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itcents.com/contac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xamarin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mac/documentation/Cocoa/Reference/ObjCRuntimeRef/index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iosapi.xamarin.com/?link=root:/ios-class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library/ios/navigation/" TargetMode="External"/><Relationship Id="rId14" Type="http://schemas.openxmlformats.org/officeDocument/2006/relationships/hyperlink" Target="mailto:service@hitcent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.peppers\AppData\Roaming\Microsoft\Templates\Welcome%20t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9050C7-C820-4813-ABAA-A62035F135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0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2015-01-23T17:44:00Z</dcterms:created>
  <dcterms:modified xsi:type="dcterms:W3CDTF">2015-01-23T20:58:00Z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